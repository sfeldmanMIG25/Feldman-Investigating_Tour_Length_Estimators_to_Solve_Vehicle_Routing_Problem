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3046B" w14:textId="76979240" w:rsidR="008F013F" w:rsidRPr="008F013F" w:rsidRDefault="008F013F" w:rsidP="00204F23">
      <w:pPr>
        <w:jc w:val="center"/>
        <w:rPr>
          <w:b/>
          <w:bCs/>
        </w:rPr>
      </w:pPr>
      <w:r w:rsidRPr="008F013F">
        <w:rPr>
          <w:b/>
          <w:bCs/>
        </w:rPr>
        <w:t>Teaching Statement</w:t>
      </w:r>
    </w:p>
    <w:p w14:paraId="5653D396" w14:textId="40FEEFFF" w:rsidR="001031B5" w:rsidRDefault="00A83605" w:rsidP="00204F23">
      <w:pPr>
        <w:jc w:val="both"/>
      </w:pPr>
      <w:r>
        <w:t xml:space="preserve">I </w:t>
      </w:r>
      <w:ins w:id="0" w:author="Cavdar, Bahar" w:date="2025-09-30T20:00:00Z" w16du:dateUtc="2025-10-01T00:00:00Z">
        <w:r w:rsidR="000C11D9">
          <w:t xml:space="preserve">have </w:t>
        </w:r>
      </w:ins>
      <w:r>
        <w:t xml:space="preserve">had the chance to gain </w:t>
      </w:r>
      <w:ins w:id="1" w:author="Cavdar, Bahar" w:date="2025-09-30T20:01:00Z" w16du:dateUtc="2025-10-01T00:01:00Z">
        <w:r w:rsidR="00E81C7B">
          <w:t xml:space="preserve">(extensive?) </w:t>
        </w:r>
      </w:ins>
      <w:r>
        <w:t xml:space="preserve">teaching experience in a variety of </w:t>
      </w:r>
      <w:del w:id="2" w:author="Cavdar, Bahar" w:date="2025-09-30T20:01:00Z" w16du:dateUtc="2025-10-01T00:01:00Z">
        <w:r w:rsidDel="00804747">
          <w:delText xml:space="preserve">different </w:delText>
        </w:r>
      </w:del>
      <w:r>
        <w:t>roles</w:t>
      </w:r>
      <w:r w:rsidR="00874C59">
        <w:t xml:space="preserve">, </w:t>
      </w:r>
      <w:commentRangeStart w:id="3"/>
      <w:r w:rsidR="00874C59">
        <w:t xml:space="preserve">as a lab assistant and </w:t>
      </w:r>
      <w:r w:rsidR="004A2542">
        <w:t xml:space="preserve">a </w:t>
      </w:r>
      <w:r w:rsidR="00874C59">
        <w:t>grader during my undergraduate studies, and as a teaching assistant a</w:t>
      </w:r>
      <w:r w:rsidR="004A2542">
        <w:t>nd a</w:t>
      </w:r>
      <w:r>
        <w:t xml:space="preserve"> </w:t>
      </w:r>
      <w:r w:rsidR="004A2542">
        <w:t xml:space="preserve">lecturer </w:t>
      </w:r>
      <w:r w:rsidR="00874C59">
        <w:t>during my graduate studies</w:t>
      </w:r>
      <w:r>
        <w:t>.</w:t>
      </w:r>
      <w:commentRangeEnd w:id="3"/>
      <w:r w:rsidR="00BF3F5D">
        <w:rPr>
          <w:rStyle w:val="CommentReference"/>
        </w:rPr>
        <w:commentReference w:id="3"/>
      </w:r>
      <w:r w:rsidR="00450153">
        <w:t xml:space="preserve"> These </w:t>
      </w:r>
      <w:r w:rsidR="004A2542">
        <w:t>roles enabled me to observe various aspects of teaching and helped me shape the teaching philosophy that I strive to foster as I transition to a faculty member.</w:t>
      </w:r>
    </w:p>
    <w:p w14:paraId="4D5866F2" w14:textId="22B2DB58" w:rsidR="007F72E6" w:rsidRDefault="001031B5" w:rsidP="00204F23">
      <w:pPr>
        <w:jc w:val="both"/>
      </w:pPr>
      <w:commentRangeStart w:id="4"/>
      <w:r>
        <w:t>Being a graduate assistant lecturer and being fully responsible for teaching a course helped me gain an invaluable experience that is not possible to obtain otherwise. Having the ability to design the course, prepare the teaching materials, deliver the lectures, and assess the learning progress of students helped me experience first-hand wh</w:t>
      </w:r>
      <w:r w:rsidR="00A016CE">
        <w:t xml:space="preserve">ich approaches </w:t>
      </w:r>
      <w:r w:rsidR="00460AAD">
        <w:t xml:space="preserve">support and </w:t>
      </w:r>
      <w:r w:rsidR="00A016CE">
        <w:t>contribute to the learning process of the students the most.</w:t>
      </w:r>
      <w:r w:rsidR="00E770ED">
        <w:t xml:space="preserve"> </w:t>
      </w:r>
      <w:r w:rsidR="005E0A55">
        <w:t>It is crucial to equip students with skills that go beyond the material taught in class so that they can be prepared for</w:t>
      </w:r>
      <w:r w:rsidR="003204B5">
        <w:t xml:space="preserve"> the challenges that they can face in</w:t>
      </w:r>
      <w:r w:rsidR="005E0A55">
        <w:t xml:space="preserve"> their academic and professional li</w:t>
      </w:r>
      <w:r w:rsidR="00D35464">
        <w:t>ves ahead</w:t>
      </w:r>
      <w:r w:rsidR="005E0A55">
        <w:t>.</w:t>
      </w:r>
      <w:r w:rsidR="00D35464">
        <w:t xml:space="preserve">  </w:t>
      </w:r>
      <w:r w:rsidR="00F95698">
        <w:t>Through a student-centered learning environment students can be encouraged to</w:t>
      </w:r>
      <w:r w:rsidR="00D35464">
        <w:t xml:space="preserve"> </w:t>
      </w:r>
      <w:r w:rsidR="00F95698">
        <w:t xml:space="preserve">become </w:t>
      </w:r>
      <w:r w:rsidR="00D35464">
        <w:t>self-learners</w:t>
      </w:r>
      <w:r w:rsidR="00030E9F">
        <w:t xml:space="preserve"> while achieving the learning objectives set for the course.</w:t>
      </w:r>
      <w:r w:rsidR="00F95698">
        <w:t xml:space="preserve"> </w:t>
      </w:r>
      <w:r w:rsidR="00030E9F">
        <w:t xml:space="preserve">These efforts can be summarized as </w:t>
      </w:r>
      <w:ins w:id="5" w:author="Cavdar, Bahar" w:date="2025-09-30T20:16:00Z" w16du:dateUtc="2025-10-01T00:16:00Z">
        <w:r w:rsidR="000D7B6E">
          <w:t xml:space="preserve">(i) </w:t>
        </w:r>
      </w:ins>
      <w:r w:rsidR="00AC4C7D">
        <w:t>creating an</w:t>
      </w:r>
      <w:r w:rsidR="00D50EC7">
        <w:t xml:space="preserve"> i</w:t>
      </w:r>
      <w:r w:rsidR="007F72E6">
        <w:t>nteractive classroom</w:t>
      </w:r>
      <w:r w:rsidR="00AC4C7D">
        <w:t xml:space="preserve">, </w:t>
      </w:r>
      <w:ins w:id="6" w:author="Cavdar, Bahar" w:date="2025-09-30T20:16:00Z" w16du:dateUtc="2025-10-01T00:16:00Z">
        <w:r w:rsidR="000D7B6E">
          <w:t xml:space="preserve">(ii) </w:t>
        </w:r>
      </w:ins>
      <w:r w:rsidR="00AC4C7D">
        <w:t xml:space="preserve">providing continuous feedback, and </w:t>
      </w:r>
      <w:ins w:id="7" w:author="Cavdar, Bahar" w:date="2025-09-30T20:17:00Z" w16du:dateUtc="2025-10-01T00:17:00Z">
        <w:r w:rsidR="00300F12">
          <w:t xml:space="preserve">(iii) </w:t>
        </w:r>
      </w:ins>
      <w:commentRangeStart w:id="8"/>
      <w:r w:rsidR="00AC4C7D">
        <w:t>mentoring.</w:t>
      </w:r>
      <w:commentRangeEnd w:id="4"/>
      <w:r w:rsidR="00292AC9">
        <w:rPr>
          <w:rStyle w:val="CommentReference"/>
        </w:rPr>
        <w:commentReference w:id="4"/>
      </w:r>
      <w:commentRangeEnd w:id="8"/>
      <w:r w:rsidR="00FD3205">
        <w:rPr>
          <w:rStyle w:val="CommentReference"/>
        </w:rPr>
        <w:commentReference w:id="8"/>
      </w:r>
    </w:p>
    <w:p w14:paraId="6A03D86D" w14:textId="70152CA1" w:rsidR="00D26A94" w:rsidRPr="00582E85" w:rsidDel="00582E85" w:rsidRDefault="00582E85" w:rsidP="00582E85">
      <w:pPr>
        <w:jc w:val="both"/>
        <w:rPr>
          <w:del w:id="9" w:author="Cavdar, Bahar" w:date="2025-09-30T20:18:00Z" w16du:dateUtc="2025-10-01T00:18:00Z"/>
          <w:b/>
          <w:bCs/>
          <w:rPrChange w:id="10" w:author="Cavdar, Bahar" w:date="2025-09-30T20:18:00Z" w16du:dateUtc="2025-10-01T00:18:00Z">
            <w:rPr>
              <w:del w:id="11" w:author="Cavdar, Bahar" w:date="2025-09-30T20:18:00Z" w16du:dateUtc="2025-10-01T00:18:00Z"/>
            </w:rPr>
          </w:rPrChange>
        </w:rPr>
      </w:pPr>
      <w:ins w:id="12" w:author="Cavdar, Bahar" w:date="2025-09-30T20:18:00Z" w16du:dateUtc="2025-10-01T00:18:00Z">
        <w:r>
          <w:rPr>
            <w:b/>
            <w:bCs/>
          </w:rPr>
          <w:t xml:space="preserve">(i) </w:t>
        </w:r>
      </w:ins>
      <w:r w:rsidR="00293336" w:rsidRPr="00582E85">
        <w:rPr>
          <w:b/>
          <w:bCs/>
          <w:rPrChange w:id="13" w:author="Cavdar, Bahar" w:date="2025-09-30T20:18:00Z" w16du:dateUtc="2025-10-01T00:18:00Z">
            <w:rPr/>
          </w:rPrChange>
        </w:rPr>
        <w:t xml:space="preserve">Interactive </w:t>
      </w:r>
      <w:r w:rsidR="008F013F" w:rsidRPr="00582E85">
        <w:rPr>
          <w:b/>
          <w:bCs/>
          <w:rPrChange w:id="14" w:author="Cavdar, Bahar" w:date="2025-09-30T20:18:00Z" w16du:dateUtc="2025-10-01T00:18:00Z">
            <w:rPr/>
          </w:rPrChange>
        </w:rPr>
        <w:t>C</w:t>
      </w:r>
      <w:r w:rsidR="00293336" w:rsidRPr="00582E85">
        <w:rPr>
          <w:b/>
          <w:bCs/>
          <w:rPrChange w:id="15" w:author="Cavdar, Bahar" w:date="2025-09-30T20:18:00Z" w16du:dateUtc="2025-10-01T00:18:00Z">
            <w:rPr/>
          </w:rPrChange>
        </w:rPr>
        <w:t>lassroom</w:t>
      </w:r>
      <w:ins w:id="16" w:author="Cavdar, Bahar" w:date="2025-09-30T20:18:00Z" w16du:dateUtc="2025-10-01T00:18:00Z">
        <w:r>
          <w:rPr>
            <w:b/>
            <w:bCs/>
          </w:rPr>
          <w:t xml:space="preserve">: </w:t>
        </w:r>
      </w:ins>
    </w:p>
    <w:p w14:paraId="23DF8A94" w14:textId="1B273FB5" w:rsidR="00520EE9" w:rsidRDefault="00CF2A4E" w:rsidP="00204F23">
      <w:pPr>
        <w:jc w:val="both"/>
      </w:pPr>
      <w:r>
        <w:t>As a first step for establishing a student-centered learning environment</w:t>
      </w:r>
      <w:r w:rsidR="00336995">
        <w:t xml:space="preserve">, </w:t>
      </w:r>
      <w:ins w:id="17" w:author="Cavdar, Bahar" w:date="2025-09-30T20:19:00Z" w16du:dateUtc="2025-10-01T00:19:00Z">
        <w:r w:rsidR="00694EC7">
          <w:t xml:space="preserve">(I believe?) </w:t>
        </w:r>
      </w:ins>
      <w:r w:rsidR="00BE3F94">
        <w:t xml:space="preserve">students </w:t>
      </w:r>
      <w:r w:rsidR="00336995">
        <w:t xml:space="preserve">need to be active participants </w:t>
      </w:r>
      <w:r w:rsidR="00BE3F94">
        <w:t>in</w:t>
      </w:r>
      <w:r w:rsidR="00336995">
        <w:t xml:space="preserve"> their education. </w:t>
      </w:r>
      <w:r w:rsidR="005C78E9">
        <w:t>Adopting a</w:t>
      </w:r>
      <w:ins w:id="18" w:author="Cavdar, Bahar" w:date="2025-09-30T20:19:00Z" w16du:dateUtc="2025-10-01T00:19:00Z">
        <w:r w:rsidR="005A6418">
          <w:t xml:space="preserve">n </w:t>
        </w:r>
      </w:ins>
      <w:del w:id="19" w:author="Cavdar, Bahar" w:date="2025-09-30T20:19:00Z" w16du:dateUtc="2025-10-01T00:19:00Z">
        <w:r w:rsidR="005C78E9" w:rsidDel="005A6418">
          <w:delText xml:space="preserve"> more </w:delText>
        </w:r>
      </w:del>
      <w:r w:rsidR="005C78E9">
        <w:t xml:space="preserve">interactive teaching style rather than solely </w:t>
      </w:r>
      <w:del w:id="20" w:author="Cavdar, Bahar" w:date="2025-09-30T20:19:00Z" w16du:dateUtc="2025-10-01T00:19:00Z">
        <w:r w:rsidR="005C78E9" w:rsidDel="005A6418">
          <w:delText>concentrating</w:delText>
        </w:r>
      </w:del>
      <w:ins w:id="21" w:author="Cavdar, Bahar" w:date="2025-09-30T20:19:00Z" w16du:dateUtc="2025-10-01T00:19:00Z">
        <w:r w:rsidR="005A6418">
          <w:t>relying</w:t>
        </w:r>
      </w:ins>
      <w:r w:rsidR="005C78E9">
        <w:t xml:space="preserve"> on traditional lecture-based delivery, can help students take ownership of their learning process.</w:t>
      </w:r>
      <w:r w:rsidR="003D66E6">
        <w:t xml:space="preserve"> By adding review sessions into the syllabus, I </w:t>
      </w:r>
      <w:ins w:id="22" w:author="Cavdar, Bahar" w:date="2025-09-30T20:20:00Z" w16du:dateUtc="2025-10-01T00:20:00Z">
        <w:r w:rsidR="00A11D0B">
          <w:t>have implemented</w:t>
        </w:r>
      </w:ins>
      <w:commentRangeStart w:id="23"/>
      <w:del w:id="24" w:author="Cavdar, Bahar" w:date="2025-09-30T20:20:00Z" w16du:dateUtc="2025-10-01T00:20:00Z">
        <w:r w:rsidR="003D66E6" w:rsidDel="00A11D0B">
          <w:delText>tried implementing</w:delText>
        </w:r>
      </w:del>
      <w:r w:rsidR="003D66E6">
        <w:t xml:space="preserve"> this strategy</w:t>
      </w:r>
      <w:commentRangeEnd w:id="23"/>
      <w:r w:rsidR="004E1C9B">
        <w:rPr>
          <w:rStyle w:val="CommentReference"/>
        </w:rPr>
        <w:commentReference w:id="23"/>
      </w:r>
      <w:r w:rsidR="003D66E6">
        <w:t xml:space="preserve"> while teaching ISEN 310: </w:t>
      </w:r>
      <w:r w:rsidR="003D66E6" w:rsidRPr="003D66E6">
        <w:t xml:space="preserve">Uncertainty Modeling for </w:t>
      </w:r>
      <w:r w:rsidR="00EA6670" w:rsidRPr="003D66E6">
        <w:t>Industrial Engineering</w:t>
      </w:r>
      <w:r w:rsidR="00961539">
        <w:t>.</w:t>
      </w:r>
      <w:r w:rsidR="00EA6670">
        <w:t xml:space="preserve"> These sessions required </w:t>
      </w:r>
      <w:r w:rsidR="002D50C6">
        <w:t xml:space="preserve">students to work on problems together in groups and </w:t>
      </w:r>
      <w:r w:rsidR="00107F8E">
        <w:t xml:space="preserve">afterwards </w:t>
      </w:r>
      <w:r w:rsidR="002D50C6">
        <w:t>a volunteer from each group would come up to the board and present their solutions</w:t>
      </w:r>
      <w:ins w:id="25" w:author="Geunes, Joseph Patrick" w:date="2025-09-30T14:48:00Z" w16du:dateUtc="2025-09-30T19:48:00Z">
        <w:r w:rsidR="00F73C10">
          <w:t>,</w:t>
        </w:r>
      </w:ins>
      <w:r w:rsidR="00107F8E">
        <w:t xml:space="preserve"> after which I would go over the </w:t>
      </w:r>
      <w:ins w:id="26" w:author="Cavdar, Bahar" w:date="2025-09-30T20:21:00Z" w16du:dateUtc="2025-10-01T00:21:00Z">
        <w:r w:rsidR="004E1C9B">
          <w:t xml:space="preserve">solution </w:t>
        </w:r>
      </w:ins>
      <w:r w:rsidR="00107F8E">
        <w:t>steps with the class</w:t>
      </w:r>
      <w:r w:rsidR="002D50C6">
        <w:t xml:space="preserve">. </w:t>
      </w:r>
      <w:r w:rsidR="002C1991">
        <w:t xml:space="preserve">While discussing the problems with their peers and </w:t>
      </w:r>
      <w:r w:rsidR="006E0B0F">
        <w:t>engaging in critical thinking, students</w:t>
      </w:r>
      <w:r w:rsidR="00107F8E">
        <w:t xml:space="preserve"> were able to practice the concepts learned in </w:t>
      </w:r>
      <w:ins w:id="27" w:author="Geunes, Joseph Patrick" w:date="2025-09-30T14:49:00Z" w16du:dateUtc="2025-09-30T19:49:00Z">
        <w:r w:rsidR="00F73C10">
          <w:t xml:space="preserve">the </w:t>
        </w:r>
      </w:ins>
      <w:r w:rsidR="00107F8E">
        <w:t>classroom</w:t>
      </w:r>
      <w:r w:rsidR="008B64A3">
        <w:t xml:space="preserve"> and identify key takeaways</w:t>
      </w:r>
      <w:r w:rsidR="00107F8E">
        <w:t>.</w:t>
      </w:r>
      <w:r w:rsidR="008B64A3">
        <w:t xml:space="preserve"> </w:t>
      </w:r>
      <w:r w:rsidR="00EF3BFE">
        <w:t>In addition</w:t>
      </w:r>
      <w:r w:rsidR="00520EE9">
        <w:t xml:space="preserve"> to the review sessions, in an effort to incorporate interactive elements into the lectures, I added</w:t>
      </w:r>
      <w:del w:id="28" w:author="Cavdar, Bahar" w:date="2025-09-30T20:21:00Z" w16du:dateUtc="2025-10-01T00:21:00Z">
        <w:r w:rsidR="00520EE9" w:rsidDel="0057245A">
          <w:delText xml:space="preserve"> mini</w:delText>
        </w:r>
      </w:del>
      <w:r w:rsidR="00520EE9">
        <w:t xml:space="preserve"> in-class activities </w:t>
      </w:r>
      <w:r w:rsidR="00330D05">
        <w:t xml:space="preserve">(playing </w:t>
      </w:r>
      <w:r w:rsidR="0095595E">
        <w:t xml:space="preserve">games, conducting experiments, watching related videos and having </w:t>
      </w:r>
      <w:del w:id="29" w:author="Cavdar, Bahar" w:date="2025-09-30T20:22:00Z" w16du:dateUtc="2025-10-01T00:22:00Z">
        <w:r w:rsidR="0095595E" w:rsidDel="00DE35B8">
          <w:delText xml:space="preserve">a </w:delText>
        </w:r>
      </w:del>
      <w:r w:rsidR="0095595E">
        <w:t>class discussion</w:t>
      </w:r>
      <w:ins w:id="30" w:author="Cavdar, Bahar" w:date="2025-09-30T20:21:00Z" w16du:dateUtc="2025-10-01T00:21:00Z">
        <w:r w:rsidR="00DE35B8">
          <w:t>s</w:t>
        </w:r>
      </w:ins>
      <w:r w:rsidR="0095595E">
        <w:t xml:space="preserve">) </w:t>
      </w:r>
      <w:r w:rsidR="00520EE9">
        <w:t>to illustrate the probability concepts and their applications in real-life. Based on student feedback received at the end of the semester, these interactive elements made class more interesting and</w:t>
      </w:r>
      <w:ins w:id="31" w:author="Cavdar, Bahar" w:date="2025-09-30T20:22:00Z" w16du:dateUtc="2025-10-01T00:22:00Z">
        <w:r w:rsidR="00AC50DE">
          <w:t xml:space="preserve"> </w:t>
        </w:r>
      </w:ins>
      <w:del w:id="32" w:author="Cavdar, Bahar" w:date="2025-09-30T20:22:00Z" w16du:dateUtc="2025-10-01T00:22:00Z">
        <w:r w:rsidR="00520EE9" w:rsidDel="00AC50DE">
          <w:delText xml:space="preserve"> had a greater</w:delText>
        </w:r>
      </w:del>
      <w:del w:id="33" w:author="Cavdar, Bahar" w:date="2025-09-30T20:23:00Z" w16du:dateUtc="2025-10-01T00:23:00Z">
        <w:r w:rsidR="00520EE9" w:rsidDel="00301FE4">
          <w:delText xml:space="preserve"> contribution</w:delText>
        </w:r>
      </w:del>
      <w:ins w:id="34" w:author="Cavdar, Bahar" w:date="2025-09-30T20:23:00Z" w16du:dateUtc="2025-10-01T00:23:00Z">
        <w:r w:rsidR="00301FE4">
          <w:t>supported students’</w:t>
        </w:r>
      </w:ins>
      <w:del w:id="35" w:author="Cavdar, Bahar" w:date="2025-09-30T20:23:00Z" w16du:dateUtc="2025-10-01T00:23:00Z">
        <w:r w:rsidR="00520EE9" w:rsidDel="00301FE4">
          <w:delText xml:space="preserve"> to the</w:delText>
        </w:r>
      </w:del>
      <w:r w:rsidR="00520EE9">
        <w:t xml:space="preserve"> learning process</w:t>
      </w:r>
      <w:ins w:id="36" w:author="Cavdar, Bahar" w:date="2025-09-30T20:23:00Z" w16du:dateUtc="2025-10-01T00:23:00Z">
        <w:r w:rsidR="00301FE4">
          <w:t xml:space="preserve"> sign</w:t>
        </w:r>
      </w:ins>
      <w:ins w:id="37" w:author="Cavdar, Bahar" w:date="2025-09-30T20:24:00Z" w16du:dateUtc="2025-10-01T00:24:00Z">
        <w:r w:rsidR="000837B1">
          <w:t>i</w:t>
        </w:r>
      </w:ins>
      <w:ins w:id="38" w:author="Cavdar, Bahar" w:date="2025-09-30T20:23:00Z" w16du:dateUtc="2025-10-01T00:23:00Z">
        <w:r w:rsidR="00301FE4">
          <w:t>ficantly(?)</w:t>
        </w:r>
      </w:ins>
      <w:r w:rsidR="00520EE9">
        <w:t>.</w:t>
      </w:r>
      <w:r w:rsidR="004A43DA">
        <w:t xml:space="preserve"> </w:t>
      </w:r>
      <w:del w:id="39" w:author="Cavdar, Bahar" w:date="2025-09-30T20:24:00Z" w16du:dateUtc="2025-10-01T00:24:00Z">
        <w:r w:rsidR="004A43DA" w:rsidDel="000837B1">
          <w:delText>Implementing</w:delText>
        </w:r>
      </w:del>
      <w:ins w:id="40" w:author="Cavdar, Bahar" w:date="2025-09-30T20:24:00Z" w16du:dateUtc="2025-10-01T00:24:00Z">
        <w:r w:rsidR="000837B1">
          <w:t>Using</w:t>
        </w:r>
      </w:ins>
      <w:r w:rsidR="004A43DA">
        <w:t xml:space="preserve"> a flipped classroom method</w:t>
      </w:r>
      <w:r w:rsidR="00511F2A">
        <w:t>,</w:t>
      </w:r>
      <w:r w:rsidR="004A43DA">
        <w:t xml:space="preserve"> </w:t>
      </w:r>
      <w:r w:rsidR="00956D63">
        <w:t>which I intend to</w:t>
      </w:r>
      <w:r w:rsidR="00511F2A">
        <w:t xml:space="preserve"> include in my future classes, </w:t>
      </w:r>
      <w:r w:rsidR="004A43DA">
        <w:t>where</w:t>
      </w:r>
      <w:ins w:id="41" w:author="Cavdar, Bahar" w:date="2025-09-30T20:24:00Z" w16du:dateUtc="2025-10-01T00:24:00Z">
        <w:r w:rsidR="00421DE1">
          <w:t xml:space="preserve"> a part(?)</w:t>
        </w:r>
      </w:ins>
      <w:del w:id="42" w:author="Cavdar, Bahar" w:date="2025-09-30T20:24:00Z" w16du:dateUtc="2025-10-01T00:24:00Z">
        <w:r w:rsidR="004A43DA" w:rsidDel="00421DE1">
          <w:delText xml:space="preserve"> most</w:delText>
        </w:r>
      </w:del>
      <w:r w:rsidR="004A43DA">
        <w:t xml:space="preserve"> of the knowledge is acquired outside of the classroom </w:t>
      </w:r>
      <w:r w:rsidR="00CE0321">
        <w:t xml:space="preserve">through </w:t>
      </w:r>
      <w:r w:rsidR="00CE0321">
        <w:lastRenderedPageBreak/>
        <w:t xml:space="preserve">pre-recorded videos or other supplemental material </w:t>
      </w:r>
      <w:r w:rsidR="004A43DA">
        <w:t>and the lecture times are utilized to collaborative learning activities</w:t>
      </w:r>
      <w:ins w:id="43" w:author="Geunes, Joseph Patrick" w:date="2025-09-30T14:49:00Z" w16du:dateUtc="2025-09-30T19:49:00Z">
        <w:r w:rsidR="00F73C10">
          <w:t>,</w:t>
        </w:r>
      </w:ins>
      <w:r w:rsidR="004A43DA">
        <w:t xml:space="preserve"> can also be an effective tool to foster a </w:t>
      </w:r>
      <w:r w:rsidR="00CE0321">
        <w:t xml:space="preserve">more interactive and </w:t>
      </w:r>
      <w:r w:rsidR="004A43DA">
        <w:t>student-centered learning environment</w:t>
      </w:r>
      <w:r w:rsidR="00CE0321">
        <w:t>.</w:t>
      </w:r>
    </w:p>
    <w:p w14:paraId="507E5150" w14:textId="3B2ACA45" w:rsidR="00520EE9" w:rsidRPr="008F013F" w:rsidDel="009E1836" w:rsidRDefault="009E1836" w:rsidP="00204F23">
      <w:pPr>
        <w:jc w:val="both"/>
        <w:rPr>
          <w:del w:id="44" w:author="Cavdar, Bahar" w:date="2025-09-30T20:25:00Z" w16du:dateUtc="2025-10-01T00:25:00Z"/>
          <w:b/>
          <w:bCs/>
        </w:rPr>
      </w:pPr>
      <w:ins w:id="45" w:author="Cavdar, Bahar" w:date="2025-09-30T20:25:00Z" w16du:dateUtc="2025-10-01T00:25:00Z">
        <w:r>
          <w:rPr>
            <w:b/>
            <w:bCs/>
          </w:rPr>
          <w:t xml:space="preserve">(ii) </w:t>
        </w:r>
      </w:ins>
      <w:r w:rsidR="00520EE9" w:rsidRPr="008F013F">
        <w:rPr>
          <w:b/>
          <w:bCs/>
        </w:rPr>
        <w:t xml:space="preserve">Continuous </w:t>
      </w:r>
      <w:r w:rsidR="008F013F">
        <w:rPr>
          <w:b/>
          <w:bCs/>
        </w:rPr>
        <w:t>F</w:t>
      </w:r>
      <w:r w:rsidR="00520EE9" w:rsidRPr="008F013F">
        <w:rPr>
          <w:b/>
          <w:bCs/>
        </w:rPr>
        <w:t xml:space="preserve">eedback and </w:t>
      </w:r>
      <w:r w:rsidR="008F013F">
        <w:rPr>
          <w:b/>
          <w:bCs/>
        </w:rPr>
        <w:t>M</w:t>
      </w:r>
      <w:r w:rsidR="00520EE9" w:rsidRPr="008F013F">
        <w:rPr>
          <w:b/>
          <w:bCs/>
        </w:rPr>
        <w:t>entoring</w:t>
      </w:r>
      <w:ins w:id="46" w:author="Cavdar, Bahar" w:date="2025-09-30T20:25:00Z" w16du:dateUtc="2025-10-01T00:25:00Z">
        <w:r>
          <w:rPr>
            <w:b/>
            <w:bCs/>
          </w:rPr>
          <w:t>:</w:t>
        </w:r>
        <w:r>
          <w:t xml:space="preserve"> </w:t>
        </w:r>
      </w:ins>
    </w:p>
    <w:p w14:paraId="3ACB2695" w14:textId="46C4537C" w:rsidR="00BB4714" w:rsidRDefault="0000037C" w:rsidP="00204F23">
      <w:pPr>
        <w:jc w:val="both"/>
      </w:pPr>
      <w:r>
        <w:t>As often</w:t>
      </w:r>
      <w:r w:rsidR="003E0821">
        <w:t xml:space="preserve"> shown by research, grades may not always accurately reflect the learning process </w:t>
      </w:r>
      <w:r w:rsidR="003E0821" w:rsidRPr="00F73C10">
        <w:rPr>
          <w:highlight w:val="yellow"/>
          <w:rPrChange w:id="47" w:author="Geunes, Joseph Patrick" w:date="2025-09-30T14:50:00Z" w16du:dateUtc="2025-09-30T19:50:00Z">
            <w:rPr/>
          </w:rPrChange>
        </w:rPr>
        <w:t>\</w:t>
      </w:r>
      <w:proofErr w:type="spellStart"/>
      <w:r w:rsidR="003E0821" w:rsidRPr="00F73C10">
        <w:rPr>
          <w:highlight w:val="yellow"/>
          <w:rPrChange w:id="48" w:author="Geunes, Joseph Patrick" w:date="2025-09-30T14:50:00Z" w16du:dateUtc="2025-09-30T19:50:00Z">
            <w:rPr/>
          </w:rPrChange>
        </w:rPr>
        <w:t>citep</w:t>
      </w:r>
      <w:proofErr w:type="spellEnd"/>
      <w:r w:rsidR="003E0821" w:rsidRPr="00F73C10">
        <w:rPr>
          <w:highlight w:val="yellow"/>
          <w:rPrChange w:id="49" w:author="Geunes, Joseph Patrick" w:date="2025-09-30T14:50:00Z" w16du:dateUtc="2025-09-30T19:50:00Z">
            <w:rPr/>
          </w:rPrChange>
        </w:rPr>
        <w:t>{cain2022deficiencies</w:t>
      </w:r>
      <w:r w:rsidR="003E0821">
        <w:t>} and</w:t>
      </w:r>
      <w:r w:rsidR="00FF6CA9">
        <w:t xml:space="preserve"> therefore are </w:t>
      </w:r>
      <w:commentRangeStart w:id="50"/>
      <w:r w:rsidR="00FF6CA9">
        <w:t>not viable forms of feedback</w:t>
      </w:r>
      <w:commentRangeEnd w:id="50"/>
      <w:r w:rsidR="00F73C10">
        <w:rPr>
          <w:rStyle w:val="CommentReference"/>
        </w:rPr>
        <w:commentReference w:id="50"/>
      </w:r>
      <w:r w:rsidR="00FF6CA9">
        <w:t xml:space="preserve">. Therefore, it is crucial </w:t>
      </w:r>
      <w:r w:rsidR="00C93875">
        <w:t xml:space="preserve">to provide an environment that allows students to detect and learn from their mistakes </w:t>
      </w:r>
      <w:r w:rsidR="008F013F">
        <w:t>in a timely manner</w:t>
      </w:r>
      <w:r w:rsidR="004363D5">
        <w:t xml:space="preserve"> to lay solid foundations for the forthcoming concepts that </w:t>
      </w:r>
      <w:r w:rsidR="002E4C61">
        <w:t>are built</w:t>
      </w:r>
      <w:r w:rsidR="004363D5">
        <w:t xml:space="preserve"> on top of the previous ones</w:t>
      </w:r>
      <w:r w:rsidR="008F013F">
        <w:t xml:space="preserve">. </w:t>
      </w:r>
      <w:commentRangeStart w:id="51"/>
      <w:r w:rsidR="002E4C61">
        <w:t xml:space="preserve">Penalizing mistakes through grades, without providing </w:t>
      </w:r>
      <w:r w:rsidR="000A2604">
        <w:t>proper</w:t>
      </w:r>
      <w:r w:rsidR="002E4C61">
        <w:t xml:space="preserve"> guidance to correct them could jeopardize </w:t>
      </w:r>
      <w:r w:rsidR="000A2604">
        <w:t>progress</w:t>
      </w:r>
      <w:r w:rsidR="002E4C61">
        <w:t xml:space="preserve"> and hinder growth by prioritizing memorization of concept</w:t>
      </w:r>
      <w:r w:rsidR="00BA32CC">
        <w:t>s rather than internalizing them</w:t>
      </w:r>
      <w:commentRangeEnd w:id="51"/>
      <w:r w:rsidR="009F49E2">
        <w:rPr>
          <w:rStyle w:val="CommentReference"/>
        </w:rPr>
        <w:commentReference w:id="51"/>
      </w:r>
      <w:r w:rsidR="002E4C61">
        <w:t xml:space="preserve">. </w:t>
      </w:r>
      <w:r w:rsidR="000A2604">
        <w:t xml:space="preserve">For this reason, </w:t>
      </w:r>
      <w:r w:rsidR="00187BAA">
        <w:t xml:space="preserve">the students should be able to communicate with all actors </w:t>
      </w:r>
      <w:r w:rsidR="006067CE">
        <w:t>in</w:t>
      </w:r>
      <w:r w:rsidR="00187BAA">
        <w:t xml:space="preserve"> their education including the professor, the teaching assistant, the grader, and academic advisors on a regular basis.</w:t>
      </w:r>
      <w:r w:rsidR="006067CE">
        <w:t xml:space="preserve"> By doing so, </w:t>
      </w:r>
      <w:commentRangeStart w:id="52"/>
      <w:r w:rsidR="006067CE">
        <w:t>these actors could provide support and monitor the growth of the students individually in this student-centered approach which may be more effective than communicating strengths and weaknesses through grades.</w:t>
      </w:r>
      <w:r w:rsidR="004A43DA">
        <w:t xml:space="preserve"> </w:t>
      </w:r>
      <w:commentRangeEnd w:id="52"/>
      <w:r w:rsidR="00F73C10">
        <w:rPr>
          <w:rStyle w:val="CommentReference"/>
        </w:rPr>
        <w:commentReference w:id="52"/>
      </w:r>
      <w:r w:rsidR="004A43DA">
        <w:t xml:space="preserve">During my teaching assistant experiences, I </w:t>
      </w:r>
      <w:commentRangeStart w:id="53"/>
      <w:r w:rsidR="004A43DA">
        <w:t>always encouraged students</w:t>
      </w:r>
      <w:commentRangeEnd w:id="53"/>
      <w:r w:rsidR="009871B3">
        <w:rPr>
          <w:rStyle w:val="CommentReference"/>
        </w:rPr>
        <w:commentReference w:id="53"/>
      </w:r>
      <w:r w:rsidR="004A43DA">
        <w:t xml:space="preserve"> to attend office hours regularly to receive feedback on their progress and not wait right before an exam to </w:t>
      </w:r>
      <w:r w:rsidR="008906CE">
        <w:t>fill in any gaps in their understanding of the concepts.</w:t>
      </w:r>
    </w:p>
    <w:p w14:paraId="34F3BCD0" w14:textId="26F3678C" w:rsidR="00141EEA" w:rsidRDefault="00141EEA" w:rsidP="00204F23">
      <w:pPr>
        <w:jc w:val="both"/>
      </w:pPr>
      <w:commentRangeStart w:id="54"/>
      <w:r>
        <w:t xml:space="preserve">Feedback and mentoring go hand in hand, as the former </w:t>
      </w:r>
      <w:r w:rsidR="007D0417">
        <w:t xml:space="preserve">is an essential part of the latter, together with guidance. </w:t>
      </w:r>
      <w:r w:rsidR="00B23EAE">
        <w:t xml:space="preserve">Whether it is in the classroom environment or in the context of a one-on-one advisor-graduate student relationship, mentoring </w:t>
      </w:r>
      <w:r w:rsidR="00DF0C41">
        <w:t xml:space="preserve">helps set an example that does not force the student </w:t>
      </w:r>
      <w:commentRangeStart w:id="55"/>
      <w:r w:rsidR="00DF0C41">
        <w:t xml:space="preserve">to fit into a mold but improve one’s </w:t>
      </w:r>
      <w:r w:rsidR="004D47EC">
        <w:t xml:space="preserve">unique </w:t>
      </w:r>
      <w:r w:rsidR="00DF0C41">
        <w:t xml:space="preserve">abilities to allow </w:t>
      </w:r>
      <w:r w:rsidR="004D47EC">
        <w:t>the student to play an active role in their own learning</w:t>
      </w:r>
      <w:commentRangeEnd w:id="55"/>
      <w:r w:rsidR="00E92260">
        <w:rPr>
          <w:rStyle w:val="CommentReference"/>
        </w:rPr>
        <w:commentReference w:id="55"/>
      </w:r>
      <w:r w:rsidR="004D47EC">
        <w:t>.</w:t>
      </w:r>
      <w:commentRangeEnd w:id="54"/>
      <w:r w:rsidR="004B4610">
        <w:rPr>
          <w:rStyle w:val="CommentReference"/>
        </w:rPr>
        <w:commentReference w:id="54"/>
      </w:r>
      <w:r w:rsidR="00A0347A">
        <w:t xml:space="preserve"> Hence, through establishing and maintaining open communication channels, clear guidance, and continuous feedback</w:t>
      </w:r>
      <w:r w:rsidR="00511F2A">
        <w:t>, I intend to</w:t>
      </w:r>
      <w:r w:rsidR="00A0347A">
        <w:t xml:space="preserve"> </w:t>
      </w:r>
      <w:r w:rsidR="00511F2A">
        <w:t xml:space="preserve">form </w:t>
      </w:r>
      <w:r w:rsidR="00A0347A">
        <w:t xml:space="preserve">successful mentor-mentee </w:t>
      </w:r>
      <w:r w:rsidR="00511F2A">
        <w:t>bonds.</w:t>
      </w:r>
    </w:p>
    <w:p w14:paraId="157A3EC1" w14:textId="77777777" w:rsidR="00C93875" w:rsidRDefault="00C93875" w:rsidP="00204F23">
      <w:pPr>
        <w:jc w:val="both"/>
      </w:pPr>
    </w:p>
    <w:p w14:paraId="6A6831C5" w14:textId="6B9A84AC" w:rsidR="00C93875" w:rsidRDefault="00C93875" w:rsidP="00204F23">
      <w:pPr>
        <w:jc w:val="both"/>
      </w:pPr>
      <w:r>
        <w:t>[Placeholder for a personalized paragraph for potential courses that can be taught in the department being applied to.]</w:t>
      </w:r>
    </w:p>
    <w:p w14:paraId="087422D0" w14:textId="77777777" w:rsidR="00C93875" w:rsidRDefault="00C93875" w:rsidP="00204F23">
      <w:pPr>
        <w:jc w:val="both"/>
      </w:pPr>
    </w:p>
    <w:p w14:paraId="47122E7F" w14:textId="77777777" w:rsidR="00DF0C41" w:rsidRPr="008E3414" w:rsidRDefault="00DF0C41" w:rsidP="00204F23">
      <w:pPr>
        <w:jc w:val="both"/>
        <w:rPr>
          <w:b/>
          <w:bCs/>
        </w:rPr>
      </w:pPr>
      <w:r w:rsidRPr="008E3414">
        <w:rPr>
          <w:b/>
          <w:bCs/>
        </w:rPr>
        <w:t>References</w:t>
      </w:r>
    </w:p>
    <w:p w14:paraId="1F8E895E" w14:textId="77777777" w:rsidR="00DF0C41" w:rsidRDefault="00DF0C41" w:rsidP="00204F23">
      <w:pPr>
        <w:jc w:val="both"/>
      </w:pPr>
      <w:r>
        <w:t>[Will be generated automatically.]</w:t>
      </w:r>
    </w:p>
    <w:p w14:paraId="2B040ED2" w14:textId="77777777" w:rsidR="00520EE9" w:rsidRDefault="00520EE9" w:rsidP="00204F23">
      <w:pPr>
        <w:jc w:val="both"/>
      </w:pPr>
    </w:p>
    <w:p w14:paraId="3E4AA0A5" w14:textId="77777777" w:rsidR="00A60D51" w:rsidRDefault="00A60D51" w:rsidP="00204F23">
      <w:pPr>
        <w:jc w:val="both"/>
      </w:pPr>
    </w:p>
    <w:sectPr w:rsidR="00A60D51">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Cavdar, Bahar" w:date="2025-09-30T20:02:00Z" w:initials="BC">
    <w:p w14:paraId="1D774D77" w14:textId="77777777" w:rsidR="00BF3F5D" w:rsidRDefault="00BF3F5D" w:rsidP="00BF3F5D">
      <w:r>
        <w:rPr>
          <w:rStyle w:val="CommentReference"/>
        </w:rPr>
        <w:annotationRef/>
      </w:r>
      <w:r>
        <w:rPr>
          <w:sz w:val="20"/>
          <w:szCs w:val="20"/>
        </w:rPr>
        <w:t>Order from most important to the least. You teaching a class is important - emphasize it.</w:t>
      </w:r>
    </w:p>
    <w:p w14:paraId="130A338E" w14:textId="77777777" w:rsidR="00BF3F5D" w:rsidRDefault="00BF3F5D" w:rsidP="00BF3F5D"/>
  </w:comment>
  <w:comment w:id="4" w:author="Cavdar, Bahar" w:date="2025-09-30T20:16:00Z" w:initials="BC">
    <w:p w14:paraId="72F9FB8E" w14:textId="77777777" w:rsidR="00292AC9" w:rsidRDefault="00292AC9" w:rsidP="00292AC9">
      <w:r>
        <w:rPr>
          <w:rStyle w:val="CommentReference"/>
        </w:rPr>
        <w:annotationRef/>
      </w:r>
      <w:r>
        <w:rPr>
          <w:sz w:val="20"/>
          <w:szCs w:val="20"/>
        </w:rPr>
        <w:t xml:space="preserve">You may consider integrating this to the first paragraph and emphasize the elements that create your teaching style. </w:t>
      </w:r>
    </w:p>
    <w:p w14:paraId="7B347A75" w14:textId="77777777" w:rsidR="00292AC9" w:rsidRDefault="00292AC9" w:rsidP="00292AC9"/>
    <w:p w14:paraId="0B992E69" w14:textId="77777777" w:rsidR="00292AC9" w:rsidRDefault="00292AC9" w:rsidP="00292AC9">
      <w:r>
        <w:rPr>
          <w:sz w:val="20"/>
          <w:szCs w:val="20"/>
        </w:rPr>
        <w:t xml:space="preserve">Also, be factual and focus on those. I would avoid making general statements. State what is your teaching philosophy is based on and provide evidence if possible. </w:t>
      </w:r>
    </w:p>
  </w:comment>
  <w:comment w:id="8" w:author="Cavdar, Bahar" w:date="2025-09-30T20:20:00Z" w:initials="BC">
    <w:p w14:paraId="42C04E31" w14:textId="77777777" w:rsidR="00FD3205" w:rsidRDefault="00FD3205" w:rsidP="00FD3205">
      <w:r>
        <w:rPr>
          <w:rStyle w:val="CommentReference"/>
        </w:rPr>
        <w:annotationRef/>
      </w:r>
      <w:r>
        <w:rPr>
          <w:sz w:val="20"/>
          <w:szCs w:val="20"/>
        </w:rPr>
        <w:t>Can you be more specific?</w:t>
      </w:r>
    </w:p>
    <w:p w14:paraId="373E595D" w14:textId="77777777" w:rsidR="00FD3205" w:rsidRDefault="00FD3205" w:rsidP="00FD3205"/>
  </w:comment>
  <w:comment w:id="23" w:author="Cavdar, Bahar" w:date="2025-09-30T20:20:00Z" w:initials="BC">
    <w:p w14:paraId="038A7A34" w14:textId="77777777" w:rsidR="004E1C9B" w:rsidRDefault="004E1C9B" w:rsidP="004E1C9B">
      <w:r>
        <w:rPr>
          <w:rStyle w:val="CommentReference"/>
        </w:rPr>
        <w:annotationRef/>
      </w:r>
      <w:r>
        <w:rPr>
          <w:sz w:val="20"/>
          <w:szCs w:val="20"/>
        </w:rPr>
        <w:t>Which strategy?</w:t>
      </w:r>
    </w:p>
    <w:p w14:paraId="2F7389E3" w14:textId="77777777" w:rsidR="004E1C9B" w:rsidRDefault="004E1C9B" w:rsidP="004E1C9B"/>
  </w:comment>
  <w:comment w:id="50" w:author="Geunes, Joseph Patrick" w:date="2025-09-30T14:51:00Z" w:initials="JG">
    <w:p w14:paraId="702368B2" w14:textId="0549009E" w:rsidR="00F73C10" w:rsidRDefault="00F73C10" w:rsidP="00F73C10">
      <w:pPr>
        <w:pStyle w:val="CommentText"/>
      </w:pPr>
      <w:r>
        <w:rPr>
          <w:rStyle w:val="CommentReference"/>
        </w:rPr>
        <w:annotationRef/>
      </w:r>
      <w:r>
        <w:t>Not viable?  Seems like a strong statement.</w:t>
      </w:r>
    </w:p>
  </w:comment>
  <w:comment w:id="51" w:author="Cavdar, Bahar" w:date="2025-09-30T20:28:00Z" w:initials="BC">
    <w:p w14:paraId="051DCBE4" w14:textId="77777777" w:rsidR="009F49E2" w:rsidRDefault="009F49E2" w:rsidP="009F49E2">
      <w:r>
        <w:rPr>
          <w:rStyle w:val="CommentReference"/>
        </w:rPr>
        <w:annotationRef/>
      </w:r>
      <w:r>
        <w:rPr>
          <w:sz w:val="20"/>
          <w:szCs w:val="20"/>
        </w:rPr>
        <w:t xml:space="preserve">Be careful about making such statements. Grades are not to penalize students. When you say that, it may sound weird. I think here you can emphasize that grades are more like an end-of-semester feedback, and you focus on providing more regular feedback during the semester. But, students have assignments, exams during the semester as a feedback — be careful when connecting these. </w:t>
      </w:r>
    </w:p>
    <w:p w14:paraId="3128FA8F" w14:textId="77777777" w:rsidR="009F49E2" w:rsidRDefault="009F49E2" w:rsidP="009F49E2"/>
  </w:comment>
  <w:comment w:id="52" w:author="Geunes, Joseph Patrick" w:date="2025-09-30T14:52:00Z" w:initials="JG">
    <w:p w14:paraId="1E3C9EE0" w14:textId="669BDEEC" w:rsidR="00F73C10" w:rsidRDefault="00F73C10" w:rsidP="00F73C10">
      <w:pPr>
        <w:pStyle w:val="CommentText"/>
      </w:pPr>
      <w:r>
        <w:rPr>
          <w:rStyle w:val="CommentReference"/>
        </w:rPr>
        <w:annotationRef/>
      </w:r>
      <w:r>
        <w:t>Seems like a clumsy sentence.</w:t>
      </w:r>
    </w:p>
  </w:comment>
  <w:comment w:id="53" w:author="Cavdar, Bahar" w:date="2025-09-30T20:29:00Z" w:initials="BC">
    <w:p w14:paraId="65B19A4A" w14:textId="77777777" w:rsidR="009871B3" w:rsidRDefault="009871B3" w:rsidP="009871B3">
      <w:r>
        <w:rPr>
          <w:rStyle w:val="CommentReference"/>
        </w:rPr>
        <w:annotationRef/>
      </w:r>
      <w:r>
        <w:rPr>
          <w:sz w:val="20"/>
          <w:szCs w:val="20"/>
        </w:rPr>
        <w:t>This sounds a bit weak. Any other examples you can provide in addition?</w:t>
      </w:r>
    </w:p>
    <w:p w14:paraId="42E9A7C2" w14:textId="77777777" w:rsidR="009871B3" w:rsidRDefault="009871B3" w:rsidP="009871B3"/>
  </w:comment>
  <w:comment w:id="55" w:author="Geunes, Joseph Patrick" w:date="2025-09-30T14:54:00Z" w:initials="JG">
    <w:p w14:paraId="7A9DEBB1" w14:textId="6244AF56" w:rsidR="00E92260" w:rsidRDefault="00E92260" w:rsidP="00E92260">
      <w:pPr>
        <w:pStyle w:val="CommentText"/>
      </w:pPr>
      <w:r>
        <w:rPr>
          <w:rStyle w:val="CommentReference"/>
        </w:rPr>
        <w:annotationRef/>
      </w:r>
      <w:r>
        <w:t>Again, clumsy wording.</w:t>
      </w:r>
    </w:p>
  </w:comment>
  <w:comment w:id="54" w:author="Cavdar, Bahar" w:date="2025-09-30T20:30:00Z" w:initials="BC">
    <w:p w14:paraId="0BBEBEDF" w14:textId="77777777" w:rsidR="004B4610" w:rsidRDefault="004B4610" w:rsidP="004B4610">
      <w:r>
        <w:rPr>
          <w:rStyle w:val="CommentReference"/>
        </w:rPr>
        <w:annotationRef/>
      </w:r>
      <w:r>
        <w:rPr>
          <w:sz w:val="20"/>
          <w:szCs w:val="20"/>
        </w:rPr>
        <w:t xml:space="preserve">I would try to write these as my perspective, rather than sounding like blanket statements.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30A338E" w15:done="0"/>
  <w15:commentEx w15:paraId="0B992E69" w15:done="0"/>
  <w15:commentEx w15:paraId="373E595D" w15:done="0"/>
  <w15:commentEx w15:paraId="2F7389E3" w15:done="0"/>
  <w15:commentEx w15:paraId="702368B2" w15:done="0"/>
  <w15:commentEx w15:paraId="3128FA8F" w15:done="0"/>
  <w15:commentEx w15:paraId="1E3C9EE0" w15:done="0"/>
  <w15:commentEx w15:paraId="42E9A7C2" w15:done="0"/>
  <w15:commentEx w15:paraId="7A9DEBB1" w15:done="0"/>
  <w15:commentEx w15:paraId="0BBEBED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77393F" w16cex:dateUtc="2025-10-01T00:02:00Z"/>
  <w16cex:commentExtensible w16cex:durableId="32A2076B" w16cex:dateUtc="2025-10-01T00:16:00Z"/>
  <w16cex:commentExtensible w16cex:durableId="4B988AD8" w16cex:dateUtc="2025-10-01T00:20:00Z"/>
  <w16cex:commentExtensible w16cex:durableId="65C446EF" w16cex:dateUtc="2025-10-01T00:20:00Z"/>
  <w16cex:commentExtensible w16cex:durableId="560A618F" w16cex:dateUtc="2025-09-30T19:51:00Z"/>
  <w16cex:commentExtensible w16cex:durableId="6A0A3912" w16cex:dateUtc="2025-10-01T00:28:00Z"/>
  <w16cex:commentExtensible w16cex:durableId="2E903D3B" w16cex:dateUtc="2025-09-30T19:52:00Z"/>
  <w16cex:commentExtensible w16cex:durableId="622E362B" w16cex:dateUtc="2025-10-01T00:29:00Z"/>
  <w16cex:commentExtensible w16cex:durableId="1A293FFC" w16cex:dateUtc="2025-09-30T19:54:00Z"/>
  <w16cex:commentExtensible w16cex:durableId="4DE366EC" w16cex:dateUtc="2025-10-01T00: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30A338E" w16cid:durableId="4577393F"/>
  <w16cid:commentId w16cid:paraId="0B992E69" w16cid:durableId="32A2076B"/>
  <w16cid:commentId w16cid:paraId="373E595D" w16cid:durableId="4B988AD8"/>
  <w16cid:commentId w16cid:paraId="2F7389E3" w16cid:durableId="65C446EF"/>
  <w16cid:commentId w16cid:paraId="702368B2" w16cid:durableId="560A618F"/>
  <w16cid:commentId w16cid:paraId="3128FA8F" w16cid:durableId="6A0A3912"/>
  <w16cid:commentId w16cid:paraId="1E3C9EE0" w16cid:durableId="2E903D3B"/>
  <w16cid:commentId w16cid:paraId="42E9A7C2" w16cid:durableId="622E362B"/>
  <w16cid:commentId w16cid:paraId="7A9DEBB1" w16cid:durableId="1A293FFC"/>
  <w16cid:commentId w16cid:paraId="0BBEBEDF" w16cid:durableId="4DE366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296869" w14:textId="77777777" w:rsidR="00003D7A" w:rsidRDefault="00003D7A" w:rsidP="00204F23">
      <w:pPr>
        <w:spacing w:after="0" w:line="240" w:lineRule="auto"/>
      </w:pPr>
      <w:r>
        <w:separator/>
      </w:r>
    </w:p>
  </w:endnote>
  <w:endnote w:type="continuationSeparator" w:id="0">
    <w:p w14:paraId="4FA088CE" w14:textId="77777777" w:rsidR="00003D7A" w:rsidRDefault="00003D7A" w:rsidP="0020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51568"/>
      <w:docPartObj>
        <w:docPartGallery w:val="Page Numbers (Bottom of Page)"/>
        <w:docPartUnique/>
      </w:docPartObj>
    </w:sdtPr>
    <w:sdtEndPr>
      <w:rPr>
        <w:noProof/>
      </w:rPr>
    </w:sdtEndPr>
    <w:sdtContent>
      <w:p w14:paraId="0F1F9D85" w14:textId="274B038F" w:rsidR="00204F23" w:rsidRDefault="00204F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59E107" w14:textId="77777777" w:rsidR="00204F23" w:rsidRDefault="00204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3D61AA" w14:textId="77777777" w:rsidR="00003D7A" w:rsidRDefault="00003D7A" w:rsidP="00204F23">
      <w:pPr>
        <w:spacing w:after="0" w:line="240" w:lineRule="auto"/>
      </w:pPr>
      <w:r>
        <w:separator/>
      </w:r>
    </w:p>
  </w:footnote>
  <w:footnote w:type="continuationSeparator" w:id="0">
    <w:p w14:paraId="1249EE18" w14:textId="77777777" w:rsidR="00003D7A" w:rsidRDefault="00003D7A" w:rsidP="00204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C2F06"/>
    <w:multiLevelType w:val="hybridMultilevel"/>
    <w:tmpl w:val="3D706150"/>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181CD9"/>
    <w:multiLevelType w:val="hybridMultilevel"/>
    <w:tmpl w:val="F474B7FA"/>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949DD"/>
    <w:multiLevelType w:val="hybridMultilevel"/>
    <w:tmpl w:val="FE780D08"/>
    <w:lvl w:ilvl="0" w:tplc="FFFFFFFF">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1250485">
    <w:abstractNumId w:val="1"/>
  </w:num>
  <w:num w:numId="2" w16cid:durableId="1812137313">
    <w:abstractNumId w:val="2"/>
  </w:num>
  <w:num w:numId="3" w16cid:durableId="8468692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vdar, Bahar">
    <w15:presenceInfo w15:providerId="AD" w15:userId="S::cavdab2@rpi.edu::c9527182-63be-439e-afb5-f69c820bc669"/>
  </w15:person>
  <w15:person w15:author="Geunes, Joseph Patrick">
    <w15:presenceInfo w15:providerId="AD" w15:userId="S::geunes@tamu.edu::2c645d64-fa9d-4ee4-bc37-277dae345a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605"/>
    <w:rsid w:val="0000037C"/>
    <w:rsid w:val="00003D7A"/>
    <w:rsid w:val="00030E9F"/>
    <w:rsid w:val="00064A08"/>
    <w:rsid w:val="000837B1"/>
    <w:rsid w:val="000A2604"/>
    <w:rsid w:val="000C11D9"/>
    <w:rsid w:val="000D7B6E"/>
    <w:rsid w:val="001031B5"/>
    <w:rsid w:val="00107F8E"/>
    <w:rsid w:val="00141EEA"/>
    <w:rsid w:val="00187BAA"/>
    <w:rsid w:val="00204F23"/>
    <w:rsid w:val="0021527C"/>
    <w:rsid w:val="00292AC9"/>
    <w:rsid w:val="00293336"/>
    <w:rsid w:val="00294E74"/>
    <w:rsid w:val="002C1991"/>
    <w:rsid w:val="002D50C6"/>
    <w:rsid w:val="002E4C61"/>
    <w:rsid w:val="00300F12"/>
    <w:rsid w:val="00301FE4"/>
    <w:rsid w:val="003204B5"/>
    <w:rsid w:val="00330D05"/>
    <w:rsid w:val="00336995"/>
    <w:rsid w:val="0033777C"/>
    <w:rsid w:val="00355A3F"/>
    <w:rsid w:val="003D66E6"/>
    <w:rsid w:val="003E0821"/>
    <w:rsid w:val="00421DE1"/>
    <w:rsid w:val="004363D5"/>
    <w:rsid w:val="00450153"/>
    <w:rsid w:val="00460AAD"/>
    <w:rsid w:val="004A2542"/>
    <w:rsid w:val="004A43DA"/>
    <w:rsid w:val="004B4610"/>
    <w:rsid w:val="004D47EC"/>
    <w:rsid w:val="004E1C9B"/>
    <w:rsid w:val="00511F2A"/>
    <w:rsid w:val="00520EE9"/>
    <w:rsid w:val="0057245A"/>
    <w:rsid w:val="00582E85"/>
    <w:rsid w:val="005A6418"/>
    <w:rsid w:val="005C78E9"/>
    <w:rsid w:val="005E0A55"/>
    <w:rsid w:val="006067CE"/>
    <w:rsid w:val="00694EC7"/>
    <w:rsid w:val="006C36B2"/>
    <w:rsid w:val="006E0B0F"/>
    <w:rsid w:val="007D0417"/>
    <w:rsid w:val="007F72E6"/>
    <w:rsid w:val="00804747"/>
    <w:rsid w:val="00874C59"/>
    <w:rsid w:val="008906CE"/>
    <w:rsid w:val="008B64A3"/>
    <w:rsid w:val="008D2FB0"/>
    <w:rsid w:val="008F013F"/>
    <w:rsid w:val="0095595E"/>
    <w:rsid w:val="0095626B"/>
    <w:rsid w:val="00956D63"/>
    <w:rsid w:val="00961539"/>
    <w:rsid w:val="009871B3"/>
    <w:rsid w:val="009E1836"/>
    <w:rsid w:val="009F49E2"/>
    <w:rsid w:val="00A016CE"/>
    <w:rsid w:val="00A0347A"/>
    <w:rsid w:val="00A11D0B"/>
    <w:rsid w:val="00A33DCF"/>
    <w:rsid w:val="00A60D51"/>
    <w:rsid w:val="00A83605"/>
    <w:rsid w:val="00AC4C7D"/>
    <w:rsid w:val="00AC50DE"/>
    <w:rsid w:val="00B23EAE"/>
    <w:rsid w:val="00BA32CC"/>
    <w:rsid w:val="00BB4714"/>
    <w:rsid w:val="00BC74D1"/>
    <w:rsid w:val="00BE3F94"/>
    <w:rsid w:val="00BF3F5D"/>
    <w:rsid w:val="00C93875"/>
    <w:rsid w:val="00CE0321"/>
    <w:rsid w:val="00CF2A4E"/>
    <w:rsid w:val="00D26A94"/>
    <w:rsid w:val="00D35464"/>
    <w:rsid w:val="00D50EC7"/>
    <w:rsid w:val="00DE35B8"/>
    <w:rsid w:val="00DF0C41"/>
    <w:rsid w:val="00E770ED"/>
    <w:rsid w:val="00E81C7B"/>
    <w:rsid w:val="00E92260"/>
    <w:rsid w:val="00EA6670"/>
    <w:rsid w:val="00EF3BFE"/>
    <w:rsid w:val="00EF474C"/>
    <w:rsid w:val="00F73C10"/>
    <w:rsid w:val="00F95698"/>
    <w:rsid w:val="00FA36DD"/>
    <w:rsid w:val="00FD3205"/>
    <w:rsid w:val="00FF6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406AD"/>
  <w15:chartTrackingRefBased/>
  <w15:docId w15:val="{81031717-771F-43E7-84A6-B770E668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3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6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6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6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6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6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6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6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6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36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6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6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6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6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6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6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605"/>
    <w:rPr>
      <w:rFonts w:eastAsiaTheme="majorEastAsia" w:cstheme="majorBidi"/>
      <w:color w:val="272727" w:themeColor="text1" w:themeTint="D8"/>
    </w:rPr>
  </w:style>
  <w:style w:type="paragraph" w:styleId="Title">
    <w:name w:val="Title"/>
    <w:basedOn w:val="Normal"/>
    <w:next w:val="Normal"/>
    <w:link w:val="TitleChar"/>
    <w:uiPriority w:val="10"/>
    <w:qFormat/>
    <w:rsid w:val="00A83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6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6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6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605"/>
    <w:pPr>
      <w:spacing w:before="160"/>
      <w:jc w:val="center"/>
    </w:pPr>
    <w:rPr>
      <w:i/>
      <w:iCs/>
      <w:color w:val="404040" w:themeColor="text1" w:themeTint="BF"/>
    </w:rPr>
  </w:style>
  <w:style w:type="character" w:customStyle="1" w:styleId="QuoteChar">
    <w:name w:val="Quote Char"/>
    <w:basedOn w:val="DefaultParagraphFont"/>
    <w:link w:val="Quote"/>
    <w:uiPriority w:val="29"/>
    <w:rsid w:val="00A83605"/>
    <w:rPr>
      <w:i/>
      <w:iCs/>
      <w:color w:val="404040" w:themeColor="text1" w:themeTint="BF"/>
    </w:rPr>
  </w:style>
  <w:style w:type="paragraph" w:styleId="ListParagraph">
    <w:name w:val="List Paragraph"/>
    <w:basedOn w:val="Normal"/>
    <w:uiPriority w:val="34"/>
    <w:qFormat/>
    <w:rsid w:val="00A83605"/>
    <w:pPr>
      <w:ind w:left="720"/>
      <w:contextualSpacing/>
    </w:pPr>
  </w:style>
  <w:style w:type="character" w:styleId="IntenseEmphasis">
    <w:name w:val="Intense Emphasis"/>
    <w:basedOn w:val="DefaultParagraphFont"/>
    <w:uiPriority w:val="21"/>
    <w:qFormat/>
    <w:rsid w:val="00A83605"/>
    <w:rPr>
      <w:i/>
      <w:iCs/>
      <w:color w:val="0F4761" w:themeColor="accent1" w:themeShade="BF"/>
    </w:rPr>
  </w:style>
  <w:style w:type="paragraph" w:styleId="IntenseQuote">
    <w:name w:val="Intense Quote"/>
    <w:basedOn w:val="Normal"/>
    <w:next w:val="Normal"/>
    <w:link w:val="IntenseQuoteChar"/>
    <w:uiPriority w:val="30"/>
    <w:qFormat/>
    <w:rsid w:val="00A83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605"/>
    <w:rPr>
      <w:i/>
      <w:iCs/>
      <w:color w:val="0F4761" w:themeColor="accent1" w:themeShade="BF"/>
    </w:rPr>
  </w:style>
  <w:style w:type="character" w:styleId="IntenseReference">
    <w:name w:val="Intense Reference"/>
    <w:basedOn w:val="DefaultParagraphFont"/>
    <w:uiPriority w:val="32"/>
    <w:qFormat/>
    <w:rsid w:val="00A83605"/>
    <w:rPr>
      <w:b/>
      <w:bCs/>
      <w:smallCaps/>
      <w:color w:val="0F4761" w:themeColor="accent1" w:themeShade="BF"/>
      <w:spacing w:val="5"/>
    </w:rPr>
  </w:style>
  <w:style w:type="paragraph" w:styleId="Header">
    <w:name w:val="header"/>
    <w:basedOn w:val="Normal"/>
    <w:link w:val="HeaderChar"/>
    <w:uiPriority w:val="99"/>
    <w:unhideWhenUsed/>
    <w:rsid w:val="00204F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4F23"/>
  </w:style>
  <w:style w:type="paragraph" w:styleId="Footer">
    <w:name w:val="footer"/>
    <w:basedOn w:val="Normal"/>
    <w:link w:val="FooterChar"/>
    <w:uiPriority w:val="99"/>
    <w:unhideWhenUsed/>
    <w:rsid w:val="00204F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4F23"/>
  </w:style>
  <w:style w:type="paragraph" w:styleId="Revision">
    <w:name w:val="Revision"/>
    <w:hidden/>
    <w:uiPriority w:val="99"/>
    <w:semiHidden/>
    <w:rsid w:val="00F73C10"/>
    <w:pPr>
      <w:spacing w:after="0" w:line="240" w:lineRule="auto"/>
    </w:pPr>
  </w:style>
  <w:style w:type="character" w:styleId="CommentReference">
    <w:name w:val="annotation reference"/>
    <w:basedOn w:val="DefaultParagraphFont"/>
    <w:uiPriority w:val="99"/>
    <w:semiHidden/>
    <w:unhideWhenUsed/>
    <w:rsid w:val="00F73C10"/>
    <w:rPr>
      <w:sz w:val="16"/>
      <w:szCs w:val="16"/>
    </w:rPr>
  </w:style>
  <w:style w:type="paragraph" w:styleId="CommentText">
    <w:name w:val="annotation text"/>
    <w:basedOn w:val="Normal"/>
    <w:link w:val="CommentTextChar"/>
    <w:uiPriority w:val="99"/>
    <w:unhideWhenUsed/>
    <w:rsid w:val="00F73C10"/>
    <w:pPr>
      <w:spacing w:line="240" w:lineRule="auto"/>
    </w:pPr>
    <w:rPr>
      <w:sz w:val="20"/>
      <w:szCs w:val="20"/>
    </w:rPr>
  </w:style>
  <w:style w:type="character" w:customStyle="1" w:styleId="CommentTextChar">
    <w:name w:val="Comment Text Char"/>
    <w:basedOn w:val="DefaultParagraphFont"/>
    <w:link w:val="CommentText"/>
    <w:uiPriority w:val="99"/>
    <w:rsid w:val="00F73C10"/>
    <w:rPr>
      <w:sz w:val="20"/>
      <w:szCs w:val="20"/>
    </w:rPr>
  </w:style>
  <w:style w:type="paragraph" w:styleId="CommentSubject">
    <w:name w:val="annotation subject"/>
    <w:basedOn w:val="CommentText"/>
    <w:next w:val="CommentText"/>
    <w:link w:val="CommentSubjectChar"/>
    <w:uiPriority w:val="99"/>
    <w:semiHidden/>
    <w:unhideWhenUsed/>
    <w:rsid w:val="00F73C10"/>
    <w:rPr>
      <w:b/>
      <w:bCs/>
    </w:rPr>
  </w:style>
  <w:style w:type="character" w:customStyle="1" w:styleId="CommentSubjectChar">
    <w:name w:val="Comment Subject Char"/>
    <w:basedOn w:val="CommentTextChar"/>
    <w:link w:val="CommentSubject"/>
    <w:uiPriority w:val="99"/>
    <w:semiHidden/>
    <w:rsid w:val="00F73C1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785</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Pelin Keşrit</dc:creator>
  <cp:keywords/>
  <dc:description/>
  <cp:lastModifiedBy>Cavdar, Bahar</cp:lastModifiedBy>
  <cp:revision>2</cp:revision>
  <dcterms:created xsi:type="dcterms:W3CDTF">2025-10-01T00:56:00Z</dcterms:created>
  <dcterms:modified xsi:type="dcterms:W3CDTF">2025-10-01T00:56:00Z</dcterms:modified>
</cp:coreProperties>
</file>